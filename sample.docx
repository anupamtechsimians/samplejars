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"https://www.syncfusion.com/account/claim-license-key?pl=amF2YQ==&amp;vs=MjMuMi42"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pStyle w:val="Heading 1"/>
        <w:spacing w:before="360" w:after="600"/>
        <w:rPr>
          <w:rFonts w:ascii="Calibri" w:hAnsi="Calibri" w:eastAsia="Calibri" w:cs="Calibri"/>
          <w:sz w:val="36"/>
          <w:szCs w:val="36"/>
        </w:rPr>
      </w:pPr>
      <w:del w:id="0" w:author="Guest user" w:date="2023-12-07T16:28:06Z">
        <w:r>
          <w:rPr>
            <w:rFonts w:ascii="Calibri" w:hAnsi="Calibri" w:eastAsia="Calibri" w:cs="Calibri"/>
            <w:sz w:val="36"/>
            <w:szCs w:val="36"/>
          </w:rPr>
          <w:delText xml:space="preserve">Adventure</w:delText>
        </w:r>
      </w:del>
      <w:r>
        <w:rPr>
          <w:rFonts w:ascii="Calibri" w:hAnsi="Calibri" w:eastAsia="Calibri" w:cs="Calibri"/>
          <w:sz w:val="36"/>
          <w:szCs w:val="36"/>
        </w:rPr>
        <w:t xml:space="preserve"> </w:t>
      </w:r>
      <w:r>
        <w:rPr>
          <w:rFonts w:ascii="Calibri" w:hAnsi="Calibri" w:eastAsia="Calibri" w:cs="Calibri"/>
          <w:sz w:val="36"/>
          <w:szCs w:val="36"/>
        </w:rPr>
        <w:t xml:space="preserve">Works Cycles</w:t>
      </w:r>
    </w:p>
    <w:p>
      <w:pPr>
        <w:spacing w:after="120"/>
        <w:ind w:firstLine="720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posOffset>2076450</wp:posOffset>
                </wp:positionH>
                <wp:positionV relativeFrom="page">
                  <wp:posOffset>2279650</wp:posOffset>
                </wp:positionV>
                <wp:extent cx="1263650" cy="482600"/>
                <wp:wrapSquare wrapText="bothSides"/>
                <wp:docPr id="1" name="Text Box 5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826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Adventure Works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Cycles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38576" rIns="38576" tIns="19288" bIns="19288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3.5pt;margin-top:179.5pt;width:99.5pt;height:38pt;z-index:1024;mso-position-horizontal-relative:margin;mso-position-vertical-relative:page;v-text-anchor:top;mso-wrap-distance-left:9pt;mso-wrap-distance-top:0pt;mso-wrap-distance-right:9pt;mso-wrap-distance-bottom:0pt;" filled="f" strokecolor="#000000" strokeweight="1pt">
                <v:stroke dashstyle="solid" linestyle="single" joinstyle="round" endcap="flat" color2="#000000"/>
                <w10:wrap type="square"/>
                <v:textbox style="">
                  <w:txbxContent>
                    <w:p>
                      <w:pPr>
                        <w:spacing/>
                        <w:rPr/>
                      </w:pPr>
                      <w:r>
                        <w:rPr>
                          <w:sz w:val="24"/>
                          <w:szCs w:val="24"/>
                        </w:rPr>
                        <w:t xml:space="preserve">Adventure Works </w:t>
                      </w:r>
                      <w:r>
                        <w:rPr>
                          <w:sz w:val="24"/>
                          <w:szCs w:val="24"/>
                        </w:rPr>
                        <w:t xml:space="preserve">Cycles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Adventure Works Cycles, the fictitious company on which the Adventure Works sample </w:t>
      </w:r>
      <w:r>
        <w:rPr>
          <w:sz w:val="24"/>
          <w:szCs w:val="24"/>
        </w:rPr>
        <w:t xml:space="preserve">databases </w:t>
      </w:r>
      <w:r>
        <w:rPr>
          <w:sz w:val="24"/>
          <w:szCs w:val="24"/>
        </w:rPr>
        <w:t xml:space="preserve">are based, is a large, multinational manufacturing company. The company </w:t>
      </w:r>
      <w:r>
        <w:rPr>
          <w:sz w:val="24"/>
          <w:szCs w:val="24"/>
        </w:rPr>
        <w:t xml:space="preserve">manufactures and sells </w:t>
      </w:r>
      <w:r>
        <w:rPr>
          <w:sz w:val="24"/>
          <w:szCs w:val="24"/>
        </w:rPr>
        <w:t xml:space="preserve">metal </w:t>
      </w:r>
      <w:r>
        <w:rPr>
          <w:sz w:val="24"/>
          <w:szCs w:val="24"/>
        </w:rPr>
        <w:t xml:space="preserve">and composite bicycles to North </w:t>
      </w:r>
      <w:r>
        <w:rPr>
          <w:sz w:val="24"/>
          <w:szCs w:val="24"/>
        </w:rPr>
        <w:t xml:space="preserve">American, </w:t>
      </w:r>
      <w:r>
        <w:rPr>
          <w:sz w:val="24"/>
          <w:szCs w:val="24"/>
        </w:rPr>
        <w:t xml:space="preserve">European</w:t>
      </w:r>
      <w:r>
        <w:rPr>
          <w:sz w:val="24"/>
          <w:szCs w:val="24"/>
        </w:rPr>
        <w:t xml:space="preserve"> and Asian </w:t>
      </w:r>
      <w:r>
        <w:rPr>
          <w:sz w:val="24"/>
          <w:szCs w:val="24"/>
        </w:rPr>
        <w:t xml:space="preserve">commercial markets. While its base </w:t>
      </w:r>
      <w:r>
        <w:rPr>
          <w:sz w:val="24"/>
          <w:szCs w:val="24"/>
        </w:rPr>
        <w:t xml:space="preserve">operation </w:t>
      </w:r>
      <w:r>
        <w:rPr>
          <w:sz w:val="24"/>
          <w:szCs w:val="24"/>
        </w:rPr>
        <w:t xml:space="preserve">is located in</w:t>
      </w:r>
      <w:r>
        <w:rPr>
          <w:sz w:val="24"/>
          <w:szCs w:val="24"/>
        </w:rPr>
        <w:t xml:space="preserve"> Bothell, </w:t>
      </w:r>
      <w:r>
        <w:rPr>
          <w:sz w:val="24"/>
          <w:szCs w:val="24"/>
        </w:rPr>
        <w:t xml:space="preserve">Washington with 290 employees, </w:t>
      </w:r>
      <w:r>
        <w:rPr>
          <w:sz w:val="24"/>
          <w:szCs w:val="24"/>
        </w:rPr>
        <w:t xml:space="preserve">several regional sales teams are located throughout </w:t>
      </w:r>
      <w:r>
        <w:rPr>
          <w:sz w:val="24"/>
          <w:szCs w:val="24"/>
        </w:rPr>
        <w:t xml:space="preserve">their market base.</w:t>
      </w:r>
    </w:p>
    <w:p>
      <w:pPr>
        <w:spacing w:after="1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2000, Adventure </w:t>
      </w:r>
      <w:ins w:id="1" w:author="Guest user" w:date="2023-12-07T16:28:10Z">
        <w:r>
          <w:rPr>
            <w:sz w:val="24"/>
            <w:szCs w:val="24"/>
          </w:rPr>
          <w:t xml:space="preserve">hello world </w:t>
        </w:r>
      </w:ins>
      <w:r>
        <w:rPr>
          <w:sz w:val="24"/>
          <w:szCs w:val="24"/>
        </w:rPr>
        <w:t xml:space="preserve">Works Cycles bought a small manufacturing plant,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Neptuno, located in Mexico. </w:t>
      </w:r>
      <w:r>
        <w:rPr>
          <w:sz w:val="24"/>
          <w:szCs w:val="24"/>
        </w:rPr>
        <w:t xml:space="preserve">Importadores</w:t>
      </w:r>
      <w:r>
        <w:rPr>
          <w:sz w:val="24"/>
          <w:szCs w:val="24"/>
        </w:rPr>
        <w:t xml:space="preserve"> Neptuno manufactures several critical </w:t>
      </w:r>
      <w:r>
        <w:rPr>
          <w:sz w:val="24"/>
          <w:szCs w:val="24"/>
        </w:rPr>
        <w:t xml:space="preserve">subcomponents fo</w:t>
      </w:r>
      <w:del w:id="2" w:author="Guest user" w:date="2023-12-07T16:28:15Z">
        <w:r>
          <w:rPr>
            <w:sz w:val="24"/>
            <w:szCs w:val="24"/>
          </w:rPr>
          <w:delText xml:space="preserve">r the Adventure Works Cycles prod</w:delText>
        </w:r>
      </w:del>
      <w:r>
        <w:rPr>
          <w:sz w:val="24"/>
          <w:szCs w:val="24"/>
        </w:rPr>
        <w:t xml:space="preserve">uct </w:t>
      </w:r>
      <w:r>
        <w:rPr>
          <w:sz w:val="24"/>
          <w:szCs w:val="24"/>
        </w:rPr>
        <w:t xml:space="preserve">line. These subcomponents are </w:t>
      </w:r>
      <w:r>
        <w:rPr>
          <w:sz w:val="24"/>
          <w:szCs w:val="24"/>
        </w:rPr>
        <w:t xml:space="preserve">shipped to the Bothell location for final product assembly. In </w:t>
      </w:r>
      <w:r>
        <w:rPr>
          <w:sz w:val="24"/>
          <w:szCs w:val="24"/>
        </w:rPr>
        <w:t xml:space="preserve">2001, </w:t>
      </w:r>
      <w:r>
        <w:rPr>
          <w:sz w:val="24"/>
          <w:szCs w:val="24"/>
        </w:rPr>
        <w:t xml:space="preserve">Importadores</w:t>
      </w:r>
      <w:r>
        <w:rPr/>
        <w:t xml:space="preserve"> </w:t>
      </w:r>
      <w:r>
        <w:rPr>
          <w:sz w:val="24"/>
          <w:szCs w:val="24"/>
        </w:rPr>
        <w:t xml:space="preserve">Neptuno, </w:t>
      </w:r>
      <w:r>
        <w:rPr>
          <w:sz w:val="24"/>
          <w:szCs w:val="24"/>
        </w:rPr>
        <w:t xml:space="preserve">became the sole manufacturer and distributor of the touring bicycle product group</w:t>
      </w:r>
      <w:r>
        <w:rPr>
          <w:sz w:val="24"/>
          <w:szCs w:val="24"/>
        </w:rPr>
        <w:t xml:space="preserve">.</w:t>
      </w:r>
    </w:p>
    <w:p>
      <w:pPr>
        <w:pStyle w:val="Heading 1"/>
        <w:spacing/>
        <w:rPr>
          <w:ins w:id="3" w:author="Guest user" w:date="2023-12-07T16:28:18Z"/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Product Overview</w:t>
      </w:r>
    </w:p>
    <w:p>
      <w:pPr>
        <w:spacing/>
        <w:rPr/>
      </w:pPr>
      <w:ins w:id="4" w:author="Guest user" w:date="2023-12-07T16:28:18Z">
        <w:r>
          <w:rPr/>
          <w:t xml:space="preserve">hjsajdadad</w:t>
        </w:r>
      </w:ins>
    </w:p>
    <w:tbl>
      <w:tblPr>
        <w:tblW w:w="0" w:type="auto"/>
        <w:jc w:val="lef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Product Overview"/>
        <w:tblDescription w:val="Moutain-200, Mountain-300, Road-150"/>
      </w:tblPr>
      <w:tblGrid>
        <w:gridCol w:w="4680"/>
        <w:gridCol w:w="4680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/>
              <w:drawing>
                <wp:inline>
                  <wp:extent cx="1805940" cy="1121188"/>
                  <wp:docPr id="2" descr="Mountain-200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 1"/>
              <w:spacing w:before="120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Mountain-200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BK-M68B-38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38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25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$2,294.99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 1"/>
              <w:spacing w:before="120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Mountain-300 </w:t>
            </w:r>
          </w:p>
          <w:p>
            <w:pPr>
              <w:spacing w:after="0" w:line="240" w:lineRule="auto"/>
              <w:ind w:left="720"/>
              <w:rPr>
                <w:del w:id="5" w:author="Guest user" w:date="2023-12-07T16:28:23Z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</w:t>
            </w:r>
          </w:p>
          <w:p>
            <w:pPr>
              <w:spacing w:after="0" w:line="240" w:lineRule="auto"/>
              <w:ind w:left="720"/>
              <w:rPr>
                <w:del w:id="6" w:author="Guest user" w:date="2023-12-07T16:28:23Z"/>
                <w:sz w:val="24"/>
                <w:szCs w:val="24"/>
              </w:rPr>
            </w:pPr>
            <w:del w:id="7" w:author="Guest user" w:date="2023-12-07T16:28:23Z">
              <w:r>
                <w:rPr>
                  <w:sz w:val="24"/>
                  <w:szCs w:val="24"/>
                </w:rPr>
                <w:delText xml:space="preserve">Size: 35</w:delText>
              </w:r>
            </w:del>
          </w:p>
          <w:p>
            <w:pPr>
              <w:spacing w:after="0" w:line="240" w:lineRule="auto"/>
              <w:ind w:left="720"/>
              <w:rPr>
                <w:del w:id="8" w:author="Guest user" w:date="2023-12-07T16:28:23Z"/>
                <w:sz w:val="24"/>
                <w:szCs w:val="24"/>
              </w:rPr>
            </w:pPr>
            <w:del w:id="9" w:author="Guest user" w:date="2023-12-07T16:28:23Z">
              <w:r>
                <w:rPr>
                  <w:sz w:val="24"/>
                  <w:szCs w:val="24"/>
                </w:rPr>
                <w:delText xml:space="preserve">Weight: 22</w:delText>
              </w:r>
            </w:del>
          </w:p>
          <w:p>
            <w:pPr>
              <w:spacing w:after="0" w:line="240" w:lineRule="auto"/>
              <w:ind w:left="720"/>
              <w:rPr>
                <w:del w:id="10" w:author="Guest user" w:date="2023-12-07T16:28:23Z"/>
                <w:sz w:val="24"/>
                <w:szCs w:val="24"/>
              </w:rPr>
            </w:pPr>
            <w:del w:id="11" w:author="Guest user" w:date="2023-12-07T16:28:23Z">
              <w:r>
                <w:rPr>
                  <w:sz w:val="24"/>
                  <w:szCs w:val="24"/>
                </w:rPr>
                <w:delText xml:space="preserve">Price: $1,079.99</w:delText>
              </w:r>
            </w:del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 1"/>
              <w:spacing w:before="120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1714500" cy="1064419"/>
                  <wp:docPr id="3" descr="Mountain-300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 1"/>
              <w:spacing w:before="120"/>
              <w:jc w:val="center"/>
              <w:rPr>
                <w:rFonts w:ascii="Calibri" w:hAnsi="Calibri" w:eastAsia="Calibri" w:cs="Calibri"/>
              </w:rPr>
            </w:pPr>
            <w:r>
              <w:rPr/>
              <w:drawing>
                <wp:inline>
                  <wp:extent cx="2103120" cy="1305687"/>
                  <wp:docPr id="4" descr="Road-150" name="Picture 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Heading 1"/>
              <w:spacing w:before="120"/>
              <w:ind w:left="72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Road-150 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No: BK-R93R-44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Size: 44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Weight: 14</w:t>
            </w:r>
          </w:p>
          <w:p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Price: $3,578.27</w:t>
            </w:r>
          </w:p>
          <w:p>
            <w:pPr>
              <w:pStyle w:val="Heading 1"/>
              <w:spacing/>
              <w:rPr>
                <w:rFonts w:ascii="Calibri" w:hAnsi="Calibri" w:eastAsia="Calibri" w:cs="Calibri"/>
              </w:rPr>
            </w:pPr>
          </w:p>
        </w:tc>
      </w:tr>
    </w:tbl>
    <w:p>
      <w:pPr>
        <w:spacing/>
        <w:rPr>
          <w:ins w:id="12" w:author="Guest user" w:date="2023-12-07T16:28:26Z"/>
        </w:rPr>
      </w:pPr>
      <w:ins w:id="13" w:author="Guest user" w:date="2023-12-07T16:28:26Z">
        <w:r>
          <w:rPr/>
          <w:t xml:space="preserve">xsxsx</w:t>
        </w:r>
      </w:ins>
    </w:p>
    <w:p>
      <w:pPr>
        <w:spacing/>
        <w:rPr>
          <w:ins w:id="14" w:author="Guest user" w:date="2023-12-07T16:28:26Z"/>
        </w:rPr>
      </w:pPr>
      <w:ins w:id="15" w:author="Guest user" w:date="2023-12-07T16:28:26Z">
        <w:r>
          <w:rPr/>
          <w:t xml:space="preserve">sxsxwdwd</w:t>
        </w:r>
      </w:ins>
    </w:p>
    <w:p>
      <w:pPr>
        <w:spacing/>
        <w:rPr/>
      </w:pPr>
      <w:ins w:id="16" w:author="Guest user" w:date="2023-12-07T16:28:26Z">
        <w:r>
          <w:rPr/>
          <w:t xml:space="preserve">iuiuiui</w:t>
        </w:r>
      </w:ins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"https://www.syncfusion.com/account/claim-license-key?pl=amF2YQ==&amp;vs=MjMuMi42"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5.xml><?xml version="1.0" encoding="utf-8"?>
<w:ft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spacing/>
      <w:rPr/>
    </w:pPr>
  </w:p>
</w:ftr>
</file>

<file path=word/footer7.xml><?xml version="1.0" encoding="utf-8"?>
<w:ft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spacing/>
      <w:rPr/>
    </w:pPr>
  </w:p>
</w:ftr>
</file>

<file path=word/footer9.xml><?xml version="1.0" encoding="utf-8"?>
<w:ft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spacing/>
      <w:rPr/>
    </w:pPr>
  </w:p>
</w:ftr>
</file>

<file path=word/header4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6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8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00"/>
  <w:displayBackgroundShape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default="1" w:styleId="NoList">
    <w:name w:val="No List"/>
    <w:uiPriority w:val="99"/>
    <w:semiHidden/>
    <w:unhideWhenUsed/>
  </w:style>
  <w:style xmlns:w="http://schemas.openxmlformats.org/wordprocessingml/2006/main"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xmlns:w="http://schemas.openxmlformats.org/wordprocessingml/2006/main" w:type="paragraph" w:styleId="Normal" w:default="1">
    <w:name w:val="Normal"/>
    <w:pPr>
      <w:spacing w:after="160" w:line="276" w:lineRule="auto"/>
    </w:pPr>
    <w:rPr>
      <w:rFonts w:ascii="Calibri" w:hAnsi="Calibri" w:eastAsia="Calibri" w:cs="Calibri"/>
    </w:rPr>
  </w:style>
  <w:style xmlns:w="http://schemas.openxmlformats.org/wordprocessingml/2006/main" w:type="paragraph" w:styleId="Heading 1">
    <w:name w:val="Heading 1"/>
    <w:next w:val="Normal"/>
    <w:pPr>
      <w:spacing w:before="240"/>
      <w:outlineLvl w:val="0"/>
    </w:pPr>
    <w:rPr>
      <w:rFonts w:ascii="Calibri Light" w:hAnsi="Calibri Light" w:eastAsia="Calibri Light" w:cs="Calibri Light"/>
      <w:color w:val="2E74B5"/>
      <w:sz w:val="32"/>
      <w:szCs w:val="32"/>
    </w:rPr>
  </w:style>
  <w:style xmlns:w="http://schemas.openxmlformats.org/wordprocessingml/2006/main" w:type="paragraph" w:styleId="Heading 2">
    <w:name w:val="Heading 2"/>
    <w:next w:val="Normal"/>
    <w:pPr>
      <w:spacing w:before="4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xmlns:w="http://schemas.openxmlformats.org/wordprocessingml/2006/main" w:type="paragraph" w:styleId="Heading 3">
    <w:name w:val="Heading 3"/>
    <w:next w:val="Normal"/>
    <w:pPr>
      <w:spacing w:before="4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xmlns:w="http://schemas.openxmlformats.org/wordprocessingml/2006/main" w:type="paragraph" w:styleId="Heading 4">
    <w:name w:val="Heading 4"/>
    <w:next w:val="Normal"/>
    <w:pPr>
      <w:spacing w:before="4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xmlns:w="http://schemas.openxmlformats.org/wordprocessingml/2006/main" w:type="paragraph" w:styleId="Heading 5">
    <w:name w:val="Heading 5"/>
    <w:next w:val="Normal"/>
    <w:pPr>
      <w:spacing w:before="40" w:line="259" w:lineRule="auto"/>
      <w:outlineLvl w:val="4"/>
    </w:pPr>
    <w:rPr>
      <w:rFonts w:ascii="Calibri Light" w:hAnsi="Calibri Light" w:eastAsia="Calibri Light" w:cs="Calibri Light"/>
      <w:color w:val="2F5496"/>
    </w:rPr>
  </w:style>
  <w:style xmlns:w="http://schemas.openxmlformats.org/wordprocessingml/2006/main" w:type="paragraph" w:styleId="Heading 6">
    <w:name w:val="Heading 6"/>
    <w:next w:val="Normal"/>
    <w:pPr>
      <w:spacing w:before="40" w:line="259" w:lineRule="auto"/>
      <w:outlineLvl w:val="5"/>
    </w:pPr>
    <w:rPr>
      <w:rFonts w:ascii="Calibri Light" w:hAnsi="Calibri Light" w:eastAsia="Calibri Light" w:cs="Calibri Light"/>
      <w:color w:val="1F3763"/>
    </w:rPr>
  </w:style>
  <w:style xmlns:w="http://schemas.openxmlformats.org/wordprocessingml/2006/main" w:type="character" w:styleId="Default Paragraph Font" w:default="1">
    <w:name w:val="Default Paragraph Font"/>
    <w:rPr/>
  </w:style>
  <w:style xmlns:w="http://schemas.openxmlformats.org/wordprocessingml/2006/main" w:type="character" w:styleId="Heading 2 Char" w:customStyle="1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xmlns:w="http://schemas.openxmlformats.org/wordprocessingml/2006/main" w:type="character" w:styleId="Heading 3 Char" w:customStyle="1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xmlns:w="http://schemas.openxmlformats.org/wordprocessingml/2006/main" w:type="character" w:styleId="Heading 4 Char" w:customStyle="1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xmlns:w="http://schemas.openxmlformats.org/wordprocessingml/2006/main" w:type="character" w:styleId="Heading 5 Char" w:customStyle="1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xmlns:w="http://schemas.openxmlformats.org/wordprocessingml/2006/main" w:type="character" w:styleId="Heading 6 Char" w:customStyle="1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xmlns:w="http://schemas.openxmlformats.org/wordprocessingml/2006/main" w:type="paragraph" w:styleId="Header">
    <w:name w:val="Header"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Header Char" w:customStyle="1">
    <w:name w:val="Header Char"/>
    <w:basedOn w:val="Default Paragraph Font"/>
    <w:rPr>
      <w:color w:val="auto"/>
    </w:rPr>
  </w:style>
  <w:style xmlns:w="http://schemas.openxmlformats.org/wordprocessingml/2006/main" w:type="paragraph" w:styleId="Footer">
    <w:name w:val="Footer"/>
    <w:pPr>
      <w:tabs>
        <w:tab w:val="center" w:pos="4680"/>
        <w:tab w:val="right" w:pos="9360"/>
      </w:tabs>
      <w:spacing/>
    </w:pPr>
    <w:rPr/>
  </w:style>
  <w:style xmlns:w="http://schemas.openxmlformats.org/wordprocessingml/2006/main" w:type="character" w:styleId="Footer Char" w:customStyle="1">
    <w:name w:val="Footer Char"/>
    <w:basedOn w:val="Default Paragraph Font"/>
    <w:rPr>
      <w:color w:val="auto"/>
    </w:rPr>
  </w:style>
  <w:style xmlns:w="http://schemas.openxmlformats.org/wordprocessingml/2006/main" w:type="paragraph" w:styleId="List Paragraph">
    <w:name w:val="List Paragraph"/>
    <w:pPr>
      <w:spacing/>
      <w:ind w:left="720"/>
      <w:contextualSpacing/>
    </w:pPr>
    <w:rPr/>
  </w:style>
  <w:style xmlns:w="http://schemas.openxmlformats.org/wordprocessingml/2006/main" w:type="character" w:styleId="Hyperlink">
    <w:name w:val="Hyperlink"/>
    <w:basedOn w:val="Default Paragraph Font"/>
    <w:rPr>
      <w:color w:val="0000FF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styles" Target="styles.xml"></Relationship><Relationship Id="rId11" Type="http://schemas.openxmlformats.org/officeDocument/2006/relationships/settings" Target="settings.xml"></Relationship><Relationship Id="rId12" Type="http://schemas.openxmlformats.org/officeDocument/2006/relationships/theme" Target="theme/theme1.xml"></Relationship><Relationship Id="rId7" Type="http://schemas.openxmlformats.org/officeDocument/2006/relationships/footer" Target="footer7.xml"></Relationship><Relationship Id="rId6" Type="http://schemas.openxmlformats.org/officeDocument/2006/relationships/header" Target="header6.xml"></Relationship><Relationship Id="rId5" Type="http://schemas.openxmlformats.org/officeDocument/2006/relationships/footer" Target="footer5.xml"></Relationship><Relationship Id="rId4" Type="http://schemas.openxmlformats.org/officeDocument/2006/relationships/header" Target="header4.xml"></Relationship><Relationship Id="rId9" Type="http://schemas.openxmlformats.org/officeDocument/2006/relationships/footer" Target="footer9.xml"></Relationship><Relationship Id="rId8" Type="http://schemas.openxmlformats.org/officeDocument/2006/relationships/header" Target="header8.xml"></Relationship><Relationship Id="rId1" Type="http://schemas.openxmlformats.org/officeDocument/2006/relationships/image" Target="media/image1.gif"></Relationship><Relationship Id="rId2" Type="http://schemas.openxmlformats.org/officeDocument/2006/relationships/image" Target="media/image2.gif"></Relationship><Relationship Id="rId3" Type="http://schemas.openxmlformats.org/officeDocument/2006/relationships/image" Target="media/image3.gif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</a:majorFont>
      <a:minorFont>
        <a:latin typeface="Calibri" panose="020F0502020204030204"/>
        <a:ea typeface="" panose="020F0502020204030204"/>
        <a:cs typeface="" panose="020F050202020403020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